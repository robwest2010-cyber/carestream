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569835" cy="10701655"/>
                <wp:effectExtent b="0" l="0" r="0" t="0"/>
                <wp:wrapNone/>
                <wp:docPr id="17" name=""/>
                <a:graphic>
                  <a:graphicData uri="http://schemas.microsoft.com/office/word/2010/wordprocessingShape">
                    <wps:wsp>
                      <wps:cNvSpPr/>
                      <wps:cNvPr id="2" name="Shape 2"/>
                      <wps:spPr>
                        <a:xfrm>
                          <a:off x="1565845" y="0"/>
                          <a:ext cx="7560310" cy="7560000"/>
                        </a:xfrm>
                        <a:prstGeom prst="rect">
                          <a:avLst/>
                        </a:prstGeom>
                        <a:solidFill>
                          <a:srgbClr val="7BCBE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569835" cy="10701655"/>
                <wp:effectExtent b="0" l="0" r="0" t="0"/>
                <wp:wrapNone/>
                <wp:docPr id="1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69835" cy="1070165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504190</wp:posOffset>
                </wp:positionH>
                <wp:positionV relativeFrom="page">
                  <wp:posOffset>361315</wp:posOffset>
                </wp:positionV>
                <wp:extent cx="6552565" cy="7540198"/>
                <wp:effectExtent b="0" l="0" r="0" t="0"/>
                <wp:wrapNone/>
                <wp:docPr id="18" name=""/>
                <a:graphic>
                  <a:graphicData uri="http://schemas.microsoft.com/office/word/2010/wordprocessingGroup">
                    <wpg:wgp>
                      <wpg:cNvGrpSpPr/>
                      <wpg:grpSpPr>
                        <a:xfrm>
                          <a:off x="2069075" y="0"/>
                          <a:ext cx="6552565" cy="7540198"/>
                          <a:chOff x="2069075" y="0"/>
                          <a:chExt cx="6551950" cy="7559525"/>
                        </a:xfrm>
                      </wpg:grpSpPr>
                      <wpg:grpSp>
                        <wpg:cNvGrpSpPr/>
                        <wpg:grpSpPr>
                          <a:xfrm>
                            <a:off x="2069083" y="-481"/>
                            <a:ext cx="6552565" cy="7560000"/>
                            <a:chOff x="793" y="568"/>
                            <a:chExt cx="10319" cy="15704"/>
                          </a:xfrm>
                        </wpg:grpSpPr>
                        <wps:wsp>
                          <wps:cNvSpPr/>
                          <wps:cNvPr id="4" name="Shape 4"/>
                          <wps:spPr>
                            <a:xfrm>
                              <a:off x="794" y="569"/>
                              <a:ext cx="10300" cy="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93" y="568"/>
                              <a:ext cx="10319" cy="15704"/>
                            </a:xfrm>
                            <a:custGeom>
                              <a:rect b="b" l="l" r="r" t="t"/>
                              <a:pathLst>
                                <a:path extrusionOk="0" h="15704" w="10319">
                                  <a:moveTo>
                                    <a:pt x="10318" y="227"/>
                                  </a:moveTo>
                                  <a:lnTo>
                                    <a:pt x="10306" y="155"/>
                                  </a:lnTo>
                                  <a:lnTo>
                                    <a:pt x="10274" y="93"/>
                                  </a:lnTo>
                                  <a:lnTo>
                                    <a:pt x="10225" y="44"/>
                                  </a:lnTo>
                                  <a:lnTo>
                                    <a:pt x="10163" y="11"/>
                                  </a:lnTo>
                                  <a:lnTo>
                                    <a:pt x="10091" y="0"/>
                                  </a:lnTo>
                                  <a:lnTo>
                                    <a:pt x="5159" y="0"/>
                                  </a:lnTo>
                                  <a:lnTo>
                                    <a:pt x="226" y="0"/>
                                  </a:lnTo>
                                  <a:lnTo>
                                    <a:pt x="155" y="11"/>
                                  </a:lnTo>
                                  <a:lnTo>
                                    <a:pt x="93" y="44"/>
                                  </a:lnTo>
                                  <a:lnTo>
                                    <a:pt x="43" y="93"/>
                                  </a:lnTo>
                                  <a:lnTo>
                                    <a:pt x="11" y="155"/>
                                  </a:lnTo>
                                  <a:lnTo>
                                    <a:pt x="0" y="227"/>
                                  </a:lnTo>
                                  <a:lnTo>
                                    <a:pt x="0" y="15477"/>
                                  </a:lnTo>
                                  <a:lnTo>
                                    <a:pt x="11" y="15549"/>
                                  </a:lnTo>
                                  <a:lnTo>
                                    <a:pt x="43" y="15611"/>
                                  </a:lnTo>
                                  <a:lnTo>
                                    <a:pt x="93" y="15660"/>
                                  </a:lnTo>
                                  <a:lnTo>
                                    <a:pt x="155" y="15692"/>
                                  </a:lnTo>
                                  <a:lnTo>
                                    <a:pt x="226" y="15704"/>
                                  </a:lnTo>
                                  <a:lnTo>
                                    <a:pt x="10091" y="15704"/>
                                  </a:lnTo>
                                  <a:lnTo>
                                    <a:pt x="10163" y="15692"/>
                                  </a:lnTo>
                                  <a:lnTo>
                                    <a:pt x="10225" y="15660"/>
                                  </a:lnTo>
                                  <a:lnTo>
                                    <a:pt x="10274" y="15611"/>
                                  </a:lnTo>
                                  <a:lnTo>
                                    <a:pt x="10306" y="15549"/>
                                  </a:lnTo>
                                  <a:lnTo>
                                    <a:pt x="10318" y="15477"/>
                                  </a:lnTo>
                                  <a:lnTo>
                                    <a:pt x="10318" y="227"/>
                                  </a:lnTo>
                                  <a:close/>
                                </a:path>
                              </a:pathLst>
                            </a:custGeom>
                            <a:solidFill>
                              <a:srgbClr val="FFFFFF"/>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8">
                              <a:alphaModFix/>
                            </a:blip>
                            <a:srcRect b="0" l="0" r="0" t="0"/>
                            <a:stretch/>
                          </pic:blipFill>
                          <pic:spPr>
                            <a:xfrm>
                              <a:off x="9477" y="14916"/>
                              <a:ext cx="527" cy="462"/>
                            </a:xfrm>
                            <a:prstGeom prst="rect">
                              <a:avLst/>
                            </a:prstGeom>
                            <a:noFill/>
                            <a:ln>
                              <a:noFill/>
                            </a:ln>
                          </pic:spPr>
                        </pic:pic>
                        <wps:wsp>
                          <wps:cNvSpPr/>
                          <wps:cNvPr id="7" name="Shape 7"/>
                          <wps:spPr>
                            <a:xfrm>
                              <a:off x="9949" y="14769"/>
                              <a:ext cx="609" cy="609"/>
                            </a:xfrm>
                            <a:custGeom>
                              <a:rect b="b" l="l" r="r" t="t"/>
                              <a:pathLst>
                                <a:path extrusionOk="0" h="609" w="609">
                                  <a:moveTo>
                                    <a:pt x="544" y="0"/>
                                  </a:moveTo>
                                  <a:lnTo>
                                    <a:pt x="469" y="49"/>
                                  </a:lnTo>
                                  <a:lnTo>
                                    <a:pt x="21" y="496"/>
                                  </a:lnTo>
                                  <a:lnTo>
                                    <a:pt x="0" y="544"/>
                                  </a:lnTo>
                                  <a:lnTo>
                                    <a:pt x="5" y="569"/>
                                  </a:lnTo>
                                  <a:lnTo>
                                    <a:pt x="19" y="590"/>
                                  </a:lnTo>
                                  <a:lnTo>
                                    <a:pt x="40" y="604"/>
                                  </a:lnTo>
                                  <a:lnTo>
                                    <a:pt x="65" y="609"/>
                                  </a:lnTo>
                                  <a:lnTo>
                                    <a:pt x="90" y="603"/>
                                  </a:lnTo>
                                  <a:lnTo>
                                    <a:pt x="113" y="588"/>
                                  </a:lnTo>
                                  <a:lnTo>
                                    <a:pt x="588" y="112"/>
                                  </a:lnTo>
                                  <a:lnTo>
                                    <a:pt x="603" y="90"/>
                                  </a:lnTo>
                                  <a:lnTo>
                                    <a:pt x="609" y="65"/>
                                  </a:lnTo>
                                  <a:lnTo>
                                    <a:pt x="605" y="40"/>
                                  </a:lnTo>
                                  <a:lnTo>
                                    <a:pt x="591" y="18"/>
                                  </a:lnTo>
                                  <a:lnTo>
                                    <a:pt x="569" y="4"/>
                                  </a:lnTo>
                                  <a:lnTo>
                                    <a:pt x="544" y="0"/>
                                  </a:lnTo>
                                  <a:close/>
                                </a:path>
                              </a:pathLst>
                            </a:custGeom>
                            <a:solidFill>
                              <a:srgbClr val="66CEF6"/>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9">
                              <a:alphaModFix/>
                            </a:blip>
                            <a:srcRect b="0" l="0" r="0" t="0"/>
                            <a:stretch/>
                          </pic:blipFill>
                          <pic:spPr>
                            <a:xfrm>
                              <a:off x="7684" y="15514"/>
                              <a:ext cx="295" cy="348"/>
                            </a:xfrm>
                            <a:prstGeom prst="rect">
                              <a:avLst/>
                            </a:prstGeom>
                            <a:noFill/>
                            <a:ln>
                              <a:noFill/>
                            </a:ln>
                          </pic:spPr>
                        </pic:pic>
                        <pic:pic>
                          <pic:nvPicPr>
                            <pic:cNvPr id="9" name="Shape 9"/>
                            <pic:cNvPicPr preferRelativeResize="0"/>
                          </pic:nvPicPr>
                          <pic:blipFill rotWithShape="1">
                            <a:blip r:embed="rId10">
                              <a:alphaModFix/>
                            </a:blip>
                            <a:srcRect b="0" l="0" r="0" t="0"/>
                            <a:stretch/>
                          </pic:blipFill>
                          <pic:spPr>
                            <a:xfrm>
                              <a:off x="8016" y="15523"/>
                              <a:ext cx="373" cy="330"/>
                            </a:xfrm>
                            <a:prstGeom prst="rect">
                              <a:avLst/>
                            </a:prstGeom>
                            <a:noFill/>
                            <a:ln>
                              <a:noFill/>
                            </a:ln>
                          </pic:spPr>
                        </pic:pic>
                        <pic:pic>
                          <pic:nvPicPr>
                            <pic:cNvPr id="10" name="Shape 10"/>
                            <pic:cNvPicPr preferRelativeResize="0"/>
                          </pic:nvPicPr>
                          <pic:blipFill rotWithShape="1">
                            <a:blip r:embed="rId11">
                              <a:alphaModFix/>
                            </a:blip>
                            <a:srcRect b="0" l="0" r="0" t="0"/>
                            <a:stretch/>
                          </pic:blipFill>
                          <pic:spPr>
                            <a:xfrm>
                              <a:off x="8427" y="15514"/>
                              <a:ext cx="357" cy="347"/>
                            </a:xfrm>
                            <a:prstGeom prst="rect">
                              <a:avLst/>
                            </a:prstGeom>
                            <a:noFill/>
                            <a:ln>
                              <a:noFill/>
                            </a:ln>
                          </pic:spPr>
                        </pic:pic>
                        <pic:pic>
                          <pic:nvPicPr>
                            <pic:cNvPr id="11" name="Shape 11"/>
                            <pic:cNvPicPr preferRelativeResize="0"/>
                          </pic:nvPicPr>
                          <pic:blipFill rotWithShape="1">
                            <a:blip r:embed="rId12">
                              <a:alphaModFix/>
                            </a:blip>
                            <a:srcRect b="0" l="0" r="0" t="0"/>
                            <a:stretch/>
                          </pic:blipFill>
                          <pic:spPr>
                            <a:xfrm>
                              <a:off x="8831" y="15523"/>
                              <a:ext cx="301" cy="330"/>
                            </a:xfrm>
                            <a:prstGeom prst="rect">
                              <a:avLst/>
                            </a:prstGeom>
                            <a:noFill/>
                            <a:ln>
                              <a:noFill/>
                            </a:ln>
                          </pic:spPr>
                        </pic:pic>
                        <pic:pic>
                          <pic:nvPicPr>
                            <pic:cNvPr id="12" name="Shape 12"/>
                            <pic:cNvPicPr preferRelativeResize="0"/>
                          </pic:nvPicPr>
                          <pic:blipFill rotWithShape="1">
                            <a:blip r:embed="rId13">
                              <a:alphaModFix/>
                            </a:blip>
                            <a:srcRect b="0" l="0" r="0" t="0"/>
                            <a:stretch/>
                          </pic:blipFill>
                          <pic:spPr>
                            <a:xfrm>
                              <a:off x="9163" y="15523"/>
                              <a:ext cx="253" cy="330"/>
                            </a:xfrm>
                            <a:prstGeom prst="rect">
                              <a:avLst/>
                            </a:prstGeom>
                            <a:noFill/>
                            <a:ln>
                              <a:noFill/>
                            </a:ln>
                          </pic:spPr>
                        </pic:pic>
                        <pic:pic>
                          <pic:nvPicPr>
                            <pic:cNvPr id="13" name="Shape 13"/>
                            <pic:cNvPicPr preferRelativeResize="0"/>
                          </pic:nvPicPr>
                          <pic:blipFill rotWithShape="1">
                            <a:blip r:embed="rId14">
                              <a:alphaModFix/>
                            </a:blip>
                            <a:srcRect b="0" l="0" r="0" t="0"/>
                            <a:stretch/>
                          </pic:blipFill>
                          <pic:spPr>
                            <a:xfrm>
                              <a:off x="9464" y="15523"/>
                              <a:ext cx="242" cy="330"/>
                            </a:xfrm>
                            <a:prstGeom prst="rect">
                              <a:avLst/>
                            </a:prstGeom>
                            <a:noFill/>
                            <a:ln>
                              <a:noFill/>
                            </a:ln>
                          </pic:spPr>
                        </pic:pic>
                        <pic:pic>
                          <pic:nvPicPr>
                            <pic:cNvPr id="14" name="Shape 14"/>
                            <pic:cNvPicPr preferRelativeResize="0"/>
                          </pic:nvPicPr>
                          <pic:blipFill rotWithShape="1">
                            <a:blip r:embed="rId15">
                              <a:alphaModFix/>
                            </a:blip>
                            <a:srcRect b="0" l="0" r="0" t="0"/>
                            <a:stretch/>
                          </pic:blipFill>
                          <pic:spPr>
                            <a:xfrm>
                              <a:off x="9747" y="15518"/>
                              <a:ext cx="289" cy="335"/>
                            </a:xfrm>
                            <a:prstGeom prst="rect">
                              <a:avLst/>
                            </a:prstGeom>
                            <a:noFill/>
                            <a:ln>
                              <a:noFill/>
                            </a:ln>
                          </pic:spPr>
                        </pic:pic>
                        <pic:pic>
                          <pic:nvPicPr>
                            <pic:cNvPr id="15" name="Shape 15"/>
                            <pic:cNvPicPr preferRelativeResize="0"/>
                          </pic:nvPicPr>
                          <pic:blipFill rotWithShape="1">
                            <a:blip r:embed="rId16">
                              <a:alphaModFix/>
                            </a:blip>
                            <a:srcRect b="0" l="0" r="0" t="0"/>
                            <a:stretch/>
                          </pic:blipFill>
                          <pic:spPr>
                            <a:xfrm>
                              <a:off x="10073" y="15523"/>
                              <a:ext cx="254" cy="330"/>
                            </a:xfrm>
                            <a:prstGeom prst="rect">
                              <a:avLst/>
                            </a:prstGeom>
                            <a:noFill/>
                            <a:ln>
                              <a:noFill/>
                            </a:ln>
                          </pic:spPr>
                        </pic:pic>
                        <pic:pic>
                          <pic:nvPicPr>
                            <pic:cNvPr id="16" name="Shape 16"/>
                            <pic:cNvPicPr preferRelativeResize="0"/>
                          </pic:nvPicPr>
                          <pic:blipFill rotWithShape="1">
                            <a:blip r:embed="rId17">
                              <a:alphaModFix/>
                            </a:blip>
                            <a:srcRect b="0" l="0" r="0" t="0"/>
                            <a:stretch/>
                          </pic:blipFill>
                          <pic:spPr>
                            <a:xfrm>
                              <a:off x="10374" y="15523"/>
                              <a:ext cx="254" cy="330"/>
                            </a:xfrm>
                            <a:prstGeom prst="rect">
                              <a:avLst/>
                            </a:prstGeom>
                            <a:noFill/>
                            <a:ln>
                              <a:noFill/>
                            </a:ln>
                          </pic:spPr>
                        </pic:pic>
                        <wps:wsp>
                          <wps:cNvSpPr/>
                          <wps:cNvPr id="17" name="Shape 17"/>
                          <wps:spPr>
                            <a:xfrm>
                              <a:off x="9347" y="1019"/>
                              <a:ext cx="1315" cy="532"/>
                            </a:xfrm>
                            <a:prstGeom prst="rect">
                              <a:avLst/>
                            </a:prstGeom>
                            <a:solidFill>
                              <a:srgbClr val="007AC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9477" y="1063"/>
                              <a:ext cx="1136" cy="348"/>
                            </a:xfrm>
                            <a:custGeom>
                              <a:rect b="b" l="l" r="r" t="t"/>
                              <a:pathLst>
                                <a:path extrusionOk="0" h="443" w="1228">
                                  <a:moveTo>
                                    <a:pt x="491" y="7"/>
                                  </a:moveTo>
                                  <a:lnTo>
                                    <a:pt x="383" y="7"/>
                                  </a:lnTo>
                                  <a:lnTo>
                                    <a:pt x="323" y="304"/>
                                  </a:lnTo>
                                  <a:lnTo>
                                    <a:pt x="322" y="304"/>
                                  </a:lnTo>
                                  <a:lnTo>
                                    <a:pt x="234" y="7"/>
                                  </a:lnTo>
                                  <a:lnTo>
                                    <a:pt x="91" y="7"/>
                                  </a:lnTo>
                                  <a:lnTo>
                                    <a:pt x="0" y="435"/>
                                  </a:lnTo>
                                  <a:lnTo>
                                    <a:pt x="108" y="435"/>
                                  </a:lnTo>
                                  <a:lnTo>
                                    <a:pt x="168" y="139"/>
                                  </a:lnTo>
                                  <a:lnTo>
                                    <a:pt x="169" y="139"/>
                                  </a:lnTo>
                                  <a:lnTo>
                                    <a:pt x="258" y="435"/>
                                  </a:lnTo>
                                  <a:lnTo>
                                    <a:pt x="401" y="435"/>
                                  </a:lnTo>
                                  <a:lnTo>
                                    <a:pt x="491" y="7"/>
                                  </a:lnTo>
                                  <a:close/>
                                  <a:moveTo>
                                    <a:pt x="898" y="7"/>
                                  </a:moveTo>
                                  <a:lnTo>
                                    <a:pt x="784" y="7"/>
                                  </a:lnTo>
                                  <a:lnTo>
                                    <a:pt x="750" y="171"/>
                                  </a:lnTo>
                                  <a:lnTo>
                                    <a:pt x="615" y="171"/>
                                  </a:lnTo>
                                  <a:lnTo>
                                    <a:pt x="648" y="7"/>
                                  </a:lnTo>
                                  <a:lnTo>
                                    <a:pt x="534" y="7"/>
                                  </a:lnTo>
                                  <a:lnTo>
                                    <a:pt x="445" y="435"/>
                                  </a:lnTo>
                                  <a:lnTo>
                                    <a:pt x="559" y="435"/>
                                  </a:lnTo>
                                  <a:lnTo>
                                    <a:pt x="597" y="252"/>
                                  </a:lnTo>
                                  <a:lnTo>
                                    <a:pt x="733" y="252"/>
                                  </a:lnTo>
                                  <a:lnTo>
                                    <a:pt x="695" y="435"/>
                                  </a:lnTo>
                                  <a:lnTo>
                                    <a:pt x="810" y="435"/>
                                  </a:lnTo>
                                  <a:lnTo>
                                    <a:pt x="898" y="7"/>
                                  </a:lnTo>
                                  <a:close/>
                                  <a:moveTo>
                                    <a:pt x="1228" y="19"/>
                                  </a:moveTo>
                                  <a:lnTo>
                                    <a:pt x="1203" y="10"/>
                                  </a:lnTo>
                                  <a:lnTo>
                                    <a:pt x="1171" y="4"/>
                                  </a:lnTo>
                                  <a:lnTo>
                                    <a:pt x="1135" y="1"/>
                                  </a:lnTo>
                                  <a:lnTo>
                                    <a:pt x="1097" y="0"/>
                                  </a:lnTo>
                                  <a:lnTo>
                                    <a:pt x="1027" y="7"/>
                                  </a:lnTo>
                                  <a:lnTo>
                                    <a:pt x="966" y="30"/>
                                  </a:lnTo>
                                  <a:lnTo>
                                    <a:pt x="922" y="74"/>
                                  </a:lnTo>
                                  <a:lnTo>
                                    <a:pt x="906" y="143"/>
                                  </a:lnTo>
                                  <a:lnTo>
                                    <a:pt x="932" y="210"/>
                                  </a:lnTo>
                                  <a:lnTo>
                                    <a:pt x="989" y="245"/>
                                  </a:lnTo>
                                  <a:lnTo>
                                    <a:pt x="1046" y="269"/>
                                  </a:lnTo>
                                  <a:lnTo>
                                    <a:pt x="1072" y="307"/>
                                  </a:lnTo>
                                  <a:lnTo>
                                    <a:pt x="1063" y="334"/>
                                  </a:lnTo>
                                  <a:lnTo>
                                    <a:pt x="1040" y="349"/>
                                  </a:lnTo>
                                  <a:lnTo>
                                    <a:pt x="1010" y="356"/>
                                  </a:lnTo>
                                  <a:lnTo>
                                    <a:pt x="981" y="358"/>
                                  </a:lnTo>
                                  <a:lnTo>
                                    <a:pt x="952" y="356"/>
                                  </a:lnTo>
                                  <a:lnTo>
                                    <a:pt x="922" y="351"/>
                                  </a:lnTo>
                                  <a:lnTo>
                                    <a:pt x="896" y="343"/>
                                  </a:lnTo>
                                  <a:lnTo>
                                    <a:pt x="875" y="333"/>
                                  </a:lnTo>
                                  <a:lnTo>
                                    <a:pt x="848" y="420"/>
                                  </a:lnTo>
                                  <a:lnTo>
                                    <a:pt x="878" y="429"/>
                                  </a:lnTo>
                                  <a:lnTo>
                                    <a:pt x="912" y="436"/>
                                  </a:lnTo>
                                  <a:lnTo>
                                    <a:pt x="947" y="441"/>
                                  </a:lnTo>
                                  <a:lnTo>
                                    <a:pt x="981" y="443"/>
                                  </a:lnTo>
                                  <a:lnTo>
                                    <a:pt x="1055" y="436"/>
                                  </a:lnTo>
                                  <a:lnTo>
                                    <a:pt x="1122" y="412"/>
                                  </a:lnTo>
                                  <a:lnTo>
                                    <a:pt x="1171" y="367"/>
                                  </a:lnTo>
                                  <a:lnTo>
                                    <a:pt x="1190" y="293"/>
                                  </a:lnTo>
                                  <a:lnTo>
                                    <a:pt x="1164" y="221"/>
                                  </a:lnTo>
                                  <a:lnTo>
                                    <a:pt x="1107" y="183"/>
                                  </a:lnTo>
                                  <a:lnTo>
                                    <a:pt x="1050" y="159"/>
                                  </a:lnTo>
                                  <a:lnTo>
                                    <a:pt x="1024" y="125"/>
                                  </a:lnTo>
                                  <a:lnTo>
                                    <a:pt x="1030" y="105"/>
                                  </a:lnTo>
                                  <a:lnTo>
                                    <a:pt x="1048" y="92"/>
                                  </a:lnTo>
                                  <a:lnTo>
                                    <a:pt x="1074" y="86"/>
                                  </a:lnTo>
                                  <a:lnTo>
                                    <a:pt x="1106" y="84"/>
                                  </a:lnTo>
                                  <a:lnTo>
                                    <a:pt x="1135" y="86"/>
                                  </a:lnTo>
                                  <a:lnTo>
                                    <a:pt x="1161" y="90"/>
                                  </a:lnTo>
                                  <a:lnTo>
                                    <a:pt x="1182" y="96"/>
                                  </a:lnTo>
                                  <a:lnTo>
                                    <a:pt x="1200" y="104"/>
                                  </a:lnTo>
                                  <a:lnTo>
                                    <a:pt x="1228" y="19"/>
                                  </a:lnTo>
                                  <a:close/>
                                </a:path>
                              </a:pathLst>
                            </a:custGeom>
                            <a:solidFill>
                              <a:srgbClr val="FFFFFF"/>
                            </a:solidFill>
                            <a:ln>
                              <a:noFill/>
                            </a:ln>
                          </wps:spPr>
                          <wps:bodyPr anchorCtr="0" anchor="ctr" bIns="91425" lIns="91425" spcFirstLastPara="1" rIns="91425" wrap="square" tIns="91425">
                            <a:noAutofit/>
                          </wps:bodyPr>
                        </wps:wsp>
                      </wpg:grpSp>
                      <pic:pic>
                        <pic:nvPicPr>
                          <pic:cNvPr id="19" name="Shape 19"/>
                          <pic:cNvPicPr preferRelativeResize="0"/>
                        </pic:nvPicPr>
                        <pic:blipFill rotWithShape="1">
                          <a:blip r:embed="rId18">
                            <a:alphaModFix/>
                          </a:blip>
                          <a:srcRect b="21808" l="0" r="0" t="10651"/>
                          <a:stretch/>
                        </pic:blipFill>
                        <pic:spPr>
                          <a:xfrm>
                            <a:off x="2148175" y="129750"/>
                            <a:ext cx="1181750" cy="796225"/>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504190</wp:posOffset>
                </wp:positionH>
                <wp:positionV relativeFrom="page">
                  <wp:posOffset>361315</wp:posOffset>
                </wp:positionV>
                <wp:extent cx="6552565" cy="7540198"/>
                <wp:effectExtent b="0" l="0" r="0" t="0"/>
                <wp:wrapNone/>
                <wp:docPr id="18"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6552565" cy="754019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10"/>
        <w:jc w:val="both"/>
        <w:rPr/>
      </w:pPr>
      <w:r w:rsidDel="00000000" w:rsidR="00000000" w:rsidRPr="00000000">
        <w:rPr>
          <w:color w:val="00273b"/>
          <w:rtl w:val="0"/>
        </w:rPr>
        <w:t xml:space="preserve">SMOKEFREE POLICY</w:t>
      </w:r>
      <w:r w:rsidDel="00000000" w:rsidR="00000000" w:rsidRPr="00000000">
        <w:rPr>
          <w:rtl w:val="0"/>
        </w:rPr>
      </w:r>
    </w:p>
    <w:p w:rsidR="00000000" w:rsidDel="00000000" w:rsidP="00000000" w:rsidRDefault="00000000" w:rsidRPr="00000000" w14:paraId="00000005">
      <w:pPr>
        <w:pStyle w:val="Heading1"/>
        <w:spacing w:before="314" w:lineRule="auto"/>
        <w:ind w:firstLine="110"/>
        <w:jc w:val="both"/>
        <w:rPr/>
      </w:pPr>
      <w:r w:rsidDel="00000000" w:rsidR="00000000" w:rsidRPr="00000000">
        <w:rPr>
          <w:color w:val="7bcbe0"/>
          <w:rtl w:val="0"/>
        </w:rPr>
        <w:t xml:space="preserve">PURPOSE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6" w:lineRule="auto"/>
        <w:ind w:left="11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policy has been developed to protect all employees, service users, customers, and visitors from exposure to secondhand smoke and to assist compliance with the Health Act 2006.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6" w:lineRule="auto"/>
        <w:ind w:left="11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Exposure to secondhand smoke increases the risk of lung cancer, heart disease and other serious illnesses. Ventilation or separating smokers and non-smokers within the same airspace does not completely stop potentially dangerous exposure.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before="1" w:lineRule="auto"/>
        <w:ind w:firstLine="110"/>
        <w:jc w:val="both"/>
        <w:rPr/>
      </w:pPr>
      <w:r w:rsidDel="00000000" w:rsidR="00000000" w:rsidRPr="00000000">
        <w:rPr>
          <w:color w:val="7bcbe0"/>
          <w:rtl w:val="0"/>
        </w:rPr>
        <w:t xml:space="preserve">POLICY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64"/>
        </w:tabs>
        <w:spacing w:after="0" w:before="41" w:line="240" w:lineRule="auto"/>
        <w:ind w:left="11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the policy of THE COMPANY that all our workplaces are smokefree, and all employees have a right to work in a smokefree environment. The policy came into effect across the UK on 1</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July 2007 making it illegal to smoke indoors un the workplace from this date. Smoking is prohibited in all enclosed and substantially enclosed premises in the workplace. This includes company vehicles. This policy applies to all employees, consultants, contractors, customers or members and visitors.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110"/>
        <w:jc w:val="both"/>
        <w:rPr/>
      </w:pPr>
      <w:r w:rsidDel="00000000" w:rsidR="00000000" w:rsidRPr="00000000">
        <w:rPr>
          <w:color w:val="7bcbe0"/>
          <w:rtl w:val="0"/>
        </w:rPr>
        <w:t xml:space="preserve">IMPLEMENTATION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56" w:lineRule="auto"/>
        <w:ind w:left="110" w:right="16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Overall responsibility for policy implementation and review rests with THE DIRECTOR OF OPERATIONS However, all staff are obliged to adhere to, and support the implementation of the policy. The person named above shall inform all existing employees, consultants and contractors of the policy and their role in the implementation and monitoring of the policy. They will also give all new personnel a copy of the policy on recruitment/induction.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6" w:lineRule="auto"/>
        <w:ind w:left="110" w:right="8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Appropriate ‘no-smoking’ signs will be clearly displayed at the entrances to and within the premises, and in all smokefree vehicles.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before="1" w:lineRule="auto"/>
        <w:ind w:firstLine="110"/>
        <w:jc w:val="both"/>
        <w:rPr/>
      </w:pPr>
      <w:r w:rsidDel="00000000" w:rsidR="00000000" w:rsidRPr="00000000">
        <w:rPr>
          <w:color w:val="7bcbe0"/>
          <w:rtl w:val="0"/>
        </w:rPr>
        <w:t xml:space="preserve">NON-COMPLIANCE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6" w:lineRule="auto"/>
        <w:ind w:left="110" w:right="8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Local disciplinary procedures will be followed if a member of staff does not comply with this policy. Those who do not comply with the smokefree law may also be liable to a fixed penalty fine and possible criminal prosecution.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110"/>
        <w:jc w:val="both"/>
        <w:rPr/>
      </w:pPr>
      <w:r w:rsidDel="00000000" w:rsidR="00000000" w:rsidRPr="00000000">
        <w:rPr>
          <w:color w:val="7bcbe0"/>
          <w:rtl w:val="0"/>
        </w:rPr>
        <w:t xml:space="preserve">HELP TO STOP SMOKING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56" w:lineRule="auto"/>
        <w:ind w:left="11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NHS offers a range of free services to help smokers give up. Visit gosmokefree.co.uk or call the NHS Smoking Helpline on 0800 169 0 169 for details. Alternatively</w:t>
      </w:r>
      <w:sdt>
        <w:sdtPr>
          <w:tag w:val="goog_rdk_0"/>
        </w:sdtPr>
        <w:sdtContent>
          <w:ins w:author="Yossi Pincus" w:id="0" w:date="2022-12-06T18:14:00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 can text ‘GIVE UP’ and your full postcode to 88088 to find your local NHS Stop Smoking Service.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91"/>
        </w:tabs>
        <w:spacing w:after="0" w:before="0" w:line="240" w:lineRule="auto"/>
        <w:ind w:left="11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Signed </w:t>
      </w:r>
      <w:r w:rsidDel="00000000" w:rsidR="00000000" w:rsidRPr="00000000">
        <w:rPr>
          <w:sz w:val="20"/>
          <w:szCs w:val="20"/>
          <w:rtl w:val="0"/>
        </w:rPr>
        <w:t xml:space="preserve">Eamonn Cummings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Date </w:t>
      </w:r>
      <w:r w:rsidDel="00000000" w:rsidR="00000000" w:rsidRPr="00000000">
        <w:rPr>
          <w:sz w:val="20"/>
          <w:szCs w:val="20"/>
          <w:rtl w:val="0"/>
        </w:rPr>
        <w:t xml:space="preserve">03/01/2025</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behalf of the Company</w:t>
      </w:r>
      <w:sdt>
        <w:sdtPr>
          <w:tag w:val="goog_rdk_1"/>
        </w:sdtPr>
        <w:sdtContent>
          <w:ins w:author="Yossi Pincus" w:id="1" w:date="2022-12-06T18:15:00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ins>
        </w:sdtContent>
      </w:sdt>
      <w:r w:rsidDel="00000000" w:rsidR="00000000" w:rsidRPr="00000000">
        <w:rPr>
          <w:rFonts w:ascii="Tahoma" w:cs="Tahoma" w:eastAsia="Tahoma" w:hAnsi="Tahoma"/>
          <w:color w:val="3f3f3f"/>
          <w:sz w:val="24"/>
          <w:szCs w:val="24"/>
          <w:rtl w:val="0"/>
        </w:rPr>
        <w:t xml:space="preserve">Care Stream Limited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sectPr>
      <w:headerReference r:id="rId20" w:type="default"/>
      <w:pgSz w:h="16840" w:w="11910" w:orient="portrait"/>
      <w:pgMar w:bottom="280" w:top="1920" w:left="1120" w:right="11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Trebuchet MS"/>
  <w:font w:name="Georgia"/>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0"/>
    </w:pPr>
    <w:rPr>
      <w:rFonts w:ascii="Trebuchet MS" w:cs="Trebuchet MS" w:eastAsia="Trebuchet MS" w:hAnsi="Trebuchet MS"/>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6" w:lineRule="auto"/>
      <w:ind w:left="110"/>
    </w:pPr>
    <w:rPr>
      <w:rFonts w:ascii="Trebuchet MS" w:cs="Trebuchet MS" w:eastAsia="Trebuchet MS" w:hAnsi="Trebuchet MS"/>
      <w:sz w:val="36"/>
      <w:szCs w:val="36"/>
    </w:rPr>
  </w:style>
  <w:style w:type="paragraph" w:styleId="Normal" w:default="1">
    <w:name w:val="Normal"/>
    <w:qFormat w:val="1"/>
    <w:rPr>
      <w:rFonts w:ascii="Verdana" w:cs="Verdana" w:eastAsia="Verdana" w:hAnsi="Verdana"/>
    </w:rPr>
  </w:style>
  <w:style w:type="paragraph" w:styleId="Heading1">
    <w:name w:val="heading 1"/>
    <w:basedOn w:val="Normal"/>
    <w:uiPriority w:val="9"/>
    <w:qFormat w:val="1"/>
    <w:pPr>
      <w:ind w:left="110"/>
      <w:outlineLvl w:val="0"/>
    </w:pPr>
    <w:rPr>
      <w:rFonts w:ascii="Trebuchet MS" w:cs="Trebuchet MS" w:eastAsia="Trebuchet MS" w:hAnsi="Trebuchet MS"/>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246"/>
      <w:ind w:left="110"/>
    </w:pPr>
    <w:rPr>
      <w:rFonts w:ascii="Trebuchet MS" w:cs="Trebuchet MS" w:eastAsia="Trebuchet MS" w:hAnsi="Trebuchet MS"/>
      <w:sz w:val="36"/>
      <w:szCs w:val="3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Revision">
    <w:name w:val="Revision"/>
    <w:hidden w:val="1"/>
    <w:uiPriority w:val="99"/>
    <w:semiHidden w:val="1"/>
    <w:rsid w:val="00B938D1"/>
    <w:pPr>
      <w:widowControl w:val="1"/>
      <w:autoSpaceDE w:val="1"/>
      <w:autoSpaceDN w:val="1"/>
    </w:pPr>
    <w:rPr>
      <w:rFonts w:ascii="Verdana" w:cs="Verdana" w:eastAsia="Verdana" w:hAnsi="Verdana"/>
    </w:rPr>
  </w:style>
  <w:style w:type="character" w:styleId="CommentReference">
    <w:name w:val="annotation reference"/>
    <w:basedOn w:val="DefaultParagraphFont"/>
    <w:uiPriority w:val="99"/>
    <w:semiHidden w:val="1"/>
    <w:unhideWhenUsed w:val="1"/>
    <w:rsid w:val="00B938D1"/>
    <w:rPr>
      <w:sz w:val="16"/>
      <w:szCs w:val="16"/>
    </w:rPr>
  </w:style>
  <w:style w:type="paragraph" w:styleId="CommentText">
    <w:name w:val="annotation text"/>
    <w:basedOn w:val="Normal"/>
    <w:link w:val="CommentTextChar"/>
    <w:uiPriority w:val="99"/>
    <w:unhideWhenUsed w:val="1"/>
    <w:rsid w:val="00B938D1"/>
    <w:rPr>
      <w:sz w:val="20"/>
      <w:szCs w:val="20"/>
    </w:rPr>
  </w:style>
  <w:style w:type="character" w:styleId="CommentTextChar" w:customStyle="1">
    <w:name w:val="Comment Text Char"/>
    <w:basedOn w:val="DefaultParagraphFont"/>
    <w:link w:val="CommentText"/>
    <w:uiPriority w:val="99"/>
    <w:rsid w:val="00B938D1"/>
    <w:rPr>
      <w:rFonts w:ascii="Verdana" w:cs="Verdana" w:eastAsia="Verdana" w:hAnsi="Verdana"/>
      <w:sz w:val="20"/>
      <w:szCs w:val="20"/>
    </w:rPr>
  </w:style>
  <w:style w:type="paragraph" w:styleId="CommentSubject">
    <w:name w:val="annotation subject"/>
    <w:basedOn w:val="CommentText"/>
    <w:next w:val="CommentText"/>
    <w:link w:val="CommentSubjectChar"/>
    <w:uiPriority w:val="99"/>
    <w:semiHidden w:val="1"/>
    <w:unhideWhenUsed w:val="1"/>
    <w:rsid w:val="00B938D1"/>
    <w:rPr>
      <w:b w:val="1"/>
      <w:bCs w:val="1"/>
    </w:rPr>
  </w:style>
  <w:style w:type="character" w:styleId="CommentSubjectChar" w:customStyle="1">
    <w:name w:val="Comment Subject Char"/>
    <w:basedOn w:val="CommentTextChar"/>
    <w:link w:val="CommentSubject"/>
    <w:uiPriority w:val="99"/>
    <w:semiHidden w:val="1"/>
    <w:rsid w:val="00B938D1"/>
    <w:rPr>
      <w:rFonts w:ascii="Verdana" w:cs="Verdana" w:eastAsia="Verdana" w:hAnsi="Verdana"/>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9D0InwnGHAZL2ROO5gtUr2B4OA==">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2022-06-20T11:53:00Z</dcterms:created>
  <dc:creator>Eamonn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2007-03-22T00:00:00Z</vt:filetime>
  </property>
  <property fmtid="{D5CDD505-2E9C-101B-9397-08002B2CF9AE}" pid="3" name="Creator">
    <vt:lpwstr>QuarkXPress(tm) 6.5</vt:lpwstr>
  </property>
  <property fmtid="{D5CDD505-2E9C-101B-9397-08002B2CF9AE}" pid="4" name="LastSaved">
    <vt:filetime>2022-06-20T00:00:00Z</vt:filetime>
  </property>
  <property fmtid="{D5CDD505-2E9C-101B-9397-08002B2CF9AE}" pid="5" name="Producer">
    <vt:lpwstr>QuarkXPress(tm) 6.5</vt:lpwstr>
  </property>
  <property fmtid="{D5CDD505-2E9C-101B-9397-08002B2CF9AE}" pid="6" name="XPressPrivate">
    <vt:lpwstr>%%DocumentProcessColors: Cyan Magenta Black %%DocumentCustomColors: (PANTONE 303 C) %%RGBCustomColor: 0 .153 .234 (PANTONE 303 C) %%EndComments</vt:lpwstr>
  </property>
</Properties>
</file>